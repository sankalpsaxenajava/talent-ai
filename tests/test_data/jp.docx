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A83F1" w14:textId="02E03489" w:rsidR="00BC7860" w:rsidRDefault="00BC7860" w:rsidP="00BC7860">
      <w:pPr>
        <w:pStyle w:val="Heading1"/>
        <w:jc w:val="center"/>
      </w:pPr>
      <w:r>
        <w:t xml:space="preserve">Job Description for </w:t>
      </w:r>
      <w:r w:rsidR="00724EAA">
        <w:t>Pricing Associate</w:t>
      </w:r>
      <w:ins w:id="0" w:author="Neeraj Sharma" w:date="2024-05-19T22:40:00Z" w16du:dateUtc="2024-05-20T05:40:00Z">
        <w:r w:rsidR="00580AFA">
          <w:t xml:space="preserve"> for APCER Life Sciences</w:t>
        </w:r>
      </w:ins>
    </w:p>
    <w:p w14:paraId="61E2D2ED" w14:textId="77777777" w:rsidR="00BC7860" w:rsidRDefault="00BC7860" w:rsidP="00BC7860">
      <w:pPr>
        <w:pStyle w:val="Heading1"/>
        <w:rPr>
          <w:ins w:id="1" w:author="Neeraj Sharma" w:date="2024-05-19T22:39:00Z" w16du:dateUtc="2024-05-20T05:39:00Z"/>
        </w:rPr>
      </w:pPr>
    </w:p>
    <w:p w14:paraId="21648EC7" w14:textId="34652214" w:rsidR="00580AFA" w:rsidRPr="00580AFA" w:rsidRDefault="00580AFA">
      <w:pPr>
        <w:pPrChange w:id="2" w:author="Neeraj Sharma" w:date="2024-05-19T22:39:00Z" w16du:dateUtc="2024-05-20T05:39:00Z">
          <w:pPr>
            <w:pStyle w:val="Heading1"/>
          </w:pPr>
        </w:pPrChange>
      </w:pPr>
      <w:ins w:id="3" w:author="Neeraj Sharma" w:date="2024-05-19T22:39:00Z" w16du:dateUtc="2024-05-20T05:39:00Z">
        <w:r>
          <w:t>Company Name: APCER Life Sciences</w:t>
        </w:r>
      </w:ins>
    </w:p>
    <w:p w14:paraId="4C78D626" w14:textId="67D49847" w:rsidR="00755D6C" w:rsidRPr="00BC7860" w:rsidRDefault="00755D6C">
      <w:pPr>
        <w:rPr>
          <w:b/>
          <w:bCs/>
          <w:i/>
          <w:iCs/>
          <w:u w:val="single"/>
        </w:rPr>
      </w:pPr>
      <w:r w:rsidRPr="00BC7860">
        <w:rPr>
          <w:b/>
          <w:bCs/>
          <w:i/>
          <w:iCs/>
          <w:u w:val="single"/>
        </w:rPr>
        <w:t>Qualification</w:t>
      </w:r>
      <w:r w:rsidRPr="00B3666A">
        <w:rPr>
          <w:b/>
          <w:bCs/>
          <w:i/>
          <w:iCs/>
        </w:rPr>
        <w:t xml:space="preserve"> – </w:t>
      </w:r>
    </w:p>
    <w:p w14:paraId="5F1F9C92" w14:textId="4341C4A7" w:rsidR="006C4B47" w:rsidRDefault="008431D6" w:rsidP="004553FE">
      <w:pPr>
        <w:jc w:val="both"/>
      </w:pPr>
      <w:r>
        <w:t>M.B.A. Finance/ Inter C.A./ C</w:t>
      </w:r>
      <w:r w:rsidR="0027083D">
        <w:t>WA</w:t>
      </w:r>
      <w:r w:rsidR="00F0256B">
        <w:t xml:space="preserve"> </w:t>
      </w:r>
      <w:r w:rsidR="00596CB6">
        <w:t xml:space="preserve">with 2-4 years of relevant experience, </w:t>
      </w:r>
      <w:r w:rsidR="00755D6C">
        <w:t>finance acumen and strong experience on MS Office (specifically excel, word and PPT). Preferred candidates worked in Finance</w:t>
      </w:r>
      <w:r w:rsidR="00596CB6">
        <w:t xml:space="preserve"> or commercial </w:t>
      </w:r>
      <w:r w:rsidR="00755D6C">
        <w:t>teams.</w:t>
      </w:r>
      <w:r w:rsidR="004553FE">
        <w:t xml:space="preserve"> Candidate should have good knowledge of direct costs components, revenue components and margin analysis.</w:t>
      </w:r>
    </w:p>
    <w:p w14:paraId="361DAEDE" w14:textId="03C3CF48" w:rsidR="00755D6C" w:rsidRDefault="004553FE" w:rsidP="00FE3395">
      <w:pPr>
        <w:jc w:val="both"/>
      </w:pPr>
      <w:r>
        <w:t>Curiosity and Ambition gives way to learning and learning is an on-going process. Candidates open to learn new skills in a dynamic field shall be welcomed.</w:t>
      </w:r>
    </w:p>
    <w:p w14:paraId="2ADBBFD6" w14:textId="77777777" w:rsidR="00B3666A" w:rsidRDefault="00B3666A">
      <w:pPr>
        <w:rPr>
          <w:b/>
          <w:bCs/>
          <w:i/>
          <w:iCs/>
          <w:u w:val="single"/>
        </w:rPr>
      </w:pPr>
    </w:p>
    <w:p w14:paraId="0D0F45F7" w14:textId="47D0A877" w:rsidR="00755D6C" w:rsidRPr="00BC7860" w:rsidRDefault="00755D6C">
      <w:pPr>
        <w:rPr>
          <w:b/>
          <w:bCs/>
          <w:i/>
          <w:iCs/>
          <w:u w:val="single"/>
        </w:rPr>
      </w:pPr>
      <w:r w:rsidRPr="00BC7860">
        <w:rPr>
          <w:b/>
          <w:bCs/>
          <w:i/>
          <w:iCs/>
          <w:u w:val="single"/>
        </w:rPr>
        <w:t>Job Description</w:t>
      </w:r>
      <w:r w:rsidRPr="00B3666A">
        <w:rPr>
          <w:b/>
          <w:bCs/>
          <w:i/>
          <w:iCs/>
        </w:rPr>
        <w:t xml:space="preserve"> – </w:t>
      </w:r>
    </w:p>
    <w:p w14:paraId="06D94FFE" w14:textId="1A0344D8" w:rsidR="00755D6C" w:rsidRDefault="00755D6C" w:rsidP="00755D6C">
      <w:pPr>
        <w:pStyle w:val="ListParagraph"/>
        <w:numPr>
          <w:ilvl w:val="0"/>
          <w:numId w:val="2"/>
        </w:numPr>
        <w:jc w:val="both"/>
      </w:pPr>
      <w:r w:rsidRPr="00755D6C">
        <w:rPr>
          <w:u w:val="single"/>
        </w:rPr>
        <w:t>Pricing and profitability analysis</w:t>
      </w:r>
      <w:r>
        <w:t xml:space="preserve"> – </w:t>
      </w:r>
      <w:r w:rsidRPr="00755D6C">
        <w:t>Creating financial proposals for new requests or change/ modification in original requests for potential or exi</w:t>
      </w:r>
      <w:r w:rsidR="00596CB6">
        <w:t>s</w:t>
      </w:r>
      <w:r w:rsidRPr="00755D6C">
        <w:t>ting clients, along with Pricing and costing estimates for potential and existing clients to APCER.</w:t>
      </w:r>
      <w:r w:rsidR="004553FE">
        <w:t xml:space="preserve"> </w:t>
      </w:r>
    </w:p>
    <w:p w14:paraId="45952F98" w14:textId="475FEA03" w:rsidR="00755D6C" w:rsidRDefault="00755D6C" w:rsidP="00755D6C">
      <w:pPr>
        <w:pStyle w:val="ListParagraph"/>
        <w:numPr>
          <w:ilvl w:val="0"/>
          <w:numId w:val="2"/>
        </w:numPr>
        <w:jc w:val="both"/>
      </w:pPr>
      <w:r w:rsidRPr="004553FE">
        <w:rPr>
          <w:u w:val="single"/>
        </w:rPr>
        <w:t>Preparation of budgets for client contracts and presentations</w:t>
      </w:r>
      <w:r>
        <w:t xml:space="preserve"> – based on the financial proposal, create excel template-based budgets.</w:t>
      </w:r>
    </w:p>
    <w:p w14:paraId="7AF3A89A" w14:textId="6ABD535D" w:rsidR="00755D6C" w:rsidRDefault="00755D6C" w:rsidP="00755D6C">
      <w:pPr>
        <w:pStyle w:val="ListParagraph"/>
        <w:numPr>
          <w:ilvl w:val="0"/>
          <w:numId w:val="2"/>
        </w:numPr>
        <w:jc w:val="both"/>
      </w:pPr>
      <w:r w:rsidRPr="004553FE">
        <w:rPr>
          <w:u w:val="single"/>
        </w:rPr>
        <w:t>Drafting of scope of work documents</w:t>
      </w:r>
      <w:r>
        <w:t xml:space="preserve"> – updating financials on contract templates.</w:t>
      </w:r>
    </w:p>
    <w:p w14:paraId="70831BCC" w14:textId="104E70D9" w:rsidR="00755D6C" w:rsidRDefault="00755D6C" w:rsidP="00755D6C">
      <w:pPr>
        <w:pStyle w:val="ListParagraph"/>
        <w:numPr>
          <w:ilvl w:val="0"/>
          <w:numId w:val="2"/>
        </w:numPr>
        <w:jc w:val="both"/>
      </w:pPr>
      <w:r w:rsidRPr="004553FE">
        <w:rPr>
          <w:u w:val="single"/>
        </w:rPr>
        <w:t>Maintenance of team trackers</w:t>
      </w:r>
      <w:r>
        <w:t xml:space="preserve"> – update to team trackers for tasks, pricing information, etc.</w:t>
      </w:r>
    </w:p>
    <w:p w14:paraId="0D5F06F8" w14:textId="22BC89F1" w:rsidR="00755D6C" w:rsidRDefault="008E5867" w:rsidP="00FE3395">
      <w:pPr>
        <w:pStyle w:val="ListParagraph"/>
        <w:numPr>
          <w:ilvl w:val="0"/>
          <w:numId w:val="2"/>
        </w:numPr>
        <w:jc w:val="both"/>
      </w:pPr>
      <w:r>
        <w:rPr>
          <w:u w:val="single"/>
        </w:rPr>
        <w:t>MIS</w:t>
      </w:r>
      <w:r w:rsidR="00FE3395">
        <w:t xml:space="preserve"> – </w:t>
      </w:r>
      <w:r w:rsidR="00A12E45">
        <w:t>regular update</w:t>
      </w:r>
      <w:r w:rsidR="00137092">
        <w:t xml:space="preserve">s to the </w:t>
      </w:r>
      <w:r>
        <w:t>stakeholders</w:t>
      </w:r>
      <w:r w:rsidR="00137092">
        <w:t xml:space="preserve"> on </w:t>
      </w:r>
      <w:r w:rsidR="00CD00E2">
        <w:t>deliverables</w:t>
      </w:r>
      <w:r w:rsidR="00137092">
        <w:t xml:space="preserve"> </w:t>
      </w:r>
    </w:p>
    <w:p w14:paraId="091BF938" w14:textId="77777777" w:rsidR="00B3666A" w:rsidRDefault="00B3666A" w:rsidP="00755D6C">
      <w:pPr>
        <w:rPr>
          <w:b/>
          <w:bCs/>
          <w:i/>
          <w:iCs/>
          <w:u w:val="single"/>
        </w:rPr>
      </w:pPr>
    </w:p>
    <w:p w14:paraId="447F5DCC" w14:textId="4B5B5014" w:rsidR="00755D6C" w:rsidRPr="00BC7860" w:rsidRDefault="00755D6C" w:rsidP="00755D6C">
      <w:pPr>
        <w:rPr>
          <w:b/>
          <w:bCs/>
          <w:i/>
          <w:iCs/>
          <w:u w:val="single"/>
        </w:rPr>
      </w:pPr>
      <w:r w:rsidRPr="00BC7860">
        <w:rPr>
          <w:b/>
          <w:bCs/>
          <w:i/>
          <w:iCs/>
          <w:u w:val="single"/>
        </w:rPr>
        <w:t>Additional</w:t>
      </w:r>
      <w:r w:rsidRPr="00B3666A">
        <w:rPr>
          <w:b/>
          <w:bCs/>
          <w:i/>
          <w:iCs/>
        </w:rPr>
        <w:t xml:space="preserve"> –</w:t>
      </w:r>
      <w:r w:rsidRPr="00BC7860">
        <w:rPr>
          <w:b/>
          <w:bCs/>
          <w:i/>
          <w:iCs/>
          <w:u w:val="single"/>
        </w:rPr>
        <w:t xml:space="preserve"> </w:t>
      </w:r>
    </w:p>
    <w:p w14:paraId="021528DD" w14:textId="5C7D7F0C" w:rsidR="00755D6C" w:rsidRDefault="00085506" w:rsidP="00FE3395">
      <w:pPr>
        <w:jc w:val="both"/>
        <w:rPr>
          <w:ins w:id="4" w:author="Neeraj Sharma" w:date="2024-05-19T22:42:00Z" w16du:dateUtc="2024-05-20T05:42:00Z"/>
        </w:rPr>
      </w:pPr>
      <w:r>
        <w:t xml:space="preserve">This position will require good analytical </w:t>
      </w:r>
      <w:r w:rsidR="00013003">
        <w:t>&amp;</w:t>
      </w:r>
      <w:r>
        <w:t xml:space="preserve"> communication skills</w:t>
      </w:r>
      <w:r w:rsidR="00013003">
        <w:t xml:space="preserve"> and</w:t>
      </w:r>
      <w:r>
        <w:t xml:space="preserve"> email writing skills</w:t>
      </w:r>
      <w:r w:rsidR="00013003">
        <w:t>.</w:t>
      </w:r>
      <w:r>
        <w:t xml:space="preserve"> </w:t>
      </w:r>
      <w:r w:rsidR="00013003">
        <w:t>H</w:t>
      </w:r>
      <w:r>
        <w:t>ands on experience with advanced excel, Power BI, MS Word, and PPT</w:t>
      </w:r>
      <w:r w:rsidR="00755D6C">
        <w:t xml:space="preserve"> would be preferred.</w:t>
      </w:r>
      <w:r w:rsidR="00596CB6">
        <w:t xml:space="preserve"> This is an</w:t>
      </w:r>
      <w:r w:rsidR="00755D6C">
        <w:t xml:space="preserve"> In</w:t>
      </w:r>
      <w:r w:rsidR="00596CB6">
        <w:t>-</w:t>
      </w:r>
      <w:r w:rsidR="00755D6C">
        <w:t xml:space="preserve">office position, </w:t>
      </w:r>
      <w:r w:rsidR="00596CB6">
        <w:t>temporary WFH</w:t>
      </w:r>
      <w:r w:rsidR="00755D6C">
        <w:t xml:space="preserve"> </w:t>
      </w:r>
      <w:r w:rsidR="00596CB6">
        <w:t xml:space="preserve">for a day or so in a week </w:t>
      </w:r>
      <w:r w:rsidR="000B0B26">
        <w:t xml:space="preserve">is </w:t>
      </w:r>
      <w:r w:rsidR="00596CB6">
        <w:t xml:space="preserve">permitted based </w:t>
      </w:r>
      <w:r w:rsidR="00755D6C">
        <w:t xml:space="preserve">on circumstantial requirements, </w:t>
      </w:r>
      <w:r w:rsidR="00596CB6">
        <w:t>at the sole discretion of the Manager.</w:t>
      </w:r>
    </w:p>
    <w:p w14:paraId="38771B5A" w14:textId="35CE5BD2" w:rsidR="0021301B" w:rsidRDefault="0021301B" w:rsidP="00FE3395">
      <w:pPr>
        <w:jc w:val="both"/>
      </w:pPr>
      <w:ins w:id="5" w:author="Neeraj Sharma" w:date="2024-05-19T22:42:00Z" w16du:dateUtc="2024-05-20T05:42:00Z">
        <w:r>
          <w:t>Location: New Delhi</w:t>
        </w:r>
      </w:ins>
    </w:p>
    <w:sectPr w:rsidR="00213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D0127"/>
    <w:multiLevelType w:val="hybridMultilevel"/>
    <w:tmpl w:val="57BEA08C"/>
    <w:lvl w:ilvl="0" w:tplc="0972A48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E46B3"/>
    <w:multiLevelType w:val="hybridMultilevel"/>
    <w:tmpl w:val="2C8AF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470978">
    <w:abstractNumId w:val="1"/>
  </w:num>
  <w:num w:numId="2" w16cid:durableId="107485748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eeraj Sharma">
    <w15:presenceInfo w15:providerId="Windows Live" w15:userId="c4cd817e5c491a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6C"/>
    <w:rsid w:val="00013003"/>
    <w:rsid w:val="00085506"/>
    <w:rsid w:val="000B0B26"/>
    <w:rsid w:val="00137092"/>
    <w:rsid w:val="001608FC"/>
    <w:rsid w:val="001F0BD2"/>
    <w:rsid w:val="0021301B"/>
    <w:rsid w:val="0027083D"/>
    <w:rsid w:val="00361386"/>
    <w:rsid w:val="004553FE"/>
    <w:rsid w:val="00580AFA"/>
    <w:rsid w:val="00596CB6"/>
    <w:rsid w:val="006C4B47"/>
    <w:rsid w:val="00724EAA"/>
    <w:rsid w:val="007526FA"/>
    <w:rsid w:val="00755D6C"/>
    <w:rsid w:val="00825D2A"/>
    <w:rsid w:val="008431D6"/>
    <w:rsid w:val="0087410C"/>
    <w:rsid w:val="008E5867"/>
    <w:rsid w:val="00A12E45"/>
    <w:rsid w:val="00B3666A"/>
    <w:rsid w:val="00BC7860"/>
    <w:rsid w:val="00C764C6"/>
    <w:rsid w:val="00CD00E2"/>
    <w:rsid w:val="00DC5C19"/>
    <w:rsid w:val="00F0256B"/>
    <w:rsid w:val="00FC2FBC"/>
    <w:rsid w:val="00FE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FF2F"/>
  <w15:chartTrackingRefBased/>
  <w15:docId w15:val="{F0A6D59D-CDD3-494A-9806-3E4A30C5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7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596C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0C86515811CB4B9A7C9E7D0CB25780" ma:contentTypeVersion="18" ma:contentTypeDescription="Create a new document." ma:contentTypeScope="" ma:versionID="fcae5caf71bbb6d8fad710c90272d2a5">
  <xsd:schema xmlns:xsd="http://www.w3.org/2001/XMLSchema" xmlns:xs="http://www.w3.org/2001/XMLSchema" xmlns:p="http://schemas.microsoft.com/office/2006/metadata/properties" xmlns:ns2="6cb0ebf0-dac7-4181-953a-535b91d297ce" xmlns:ns3="7f4df16e-b9cd-45dd-9745-88767a86d5a0" targetNamespace="http://schemas.microsoft.com/office/2006/metadata/properties" ma:root="true" ma:fieldsID="56227e04f2d5cfdbb22b8d7f715b45c6" ns2:_="" ns3:_="">
    <xsd:import namespace="6cb0ebf0-dac7-4181-953a-535b91d297ce"/>
    <xsd:import namespace="7f4df16e-b9cd-45dd-9745-88767a86d5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0ebf0-dac7-4181-953a-535b91d297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ff190d-5843-4e93-957e-92eacffccb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df16e-b9cd-45dd-9745-88767a86d5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eba6148-1b3e-4244-92f9-b7cc717d2e23}" ma:internalName="TaxCatchAll" ma:showField="CatchAllData" ma:web="7f4df16e-b9cd-45dd-9745-88767a86d5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b0ebf0-dac7-4181-953a-535b91d297ce">
      <Terms xmlns="http://schemas.microsoft.com/office/infopath/2007/PartnerControls"/>
    </lcf76f155ced4ddcb4097134ff3c332f>
    <TaxCatchAll xmlns="7f4df16e-b9cd-45dd-9745-88767a86d5a0" xsi:nil="true"/>
  </documentManagement>
</p:properties>
</file>

<file path=customXml/itemProps1.xml><?xml version="1.0" encoding="utf-8"?>
<ds:datastoreItem xmlns:ds="http://schemas.openxmlformats.org/officeDocument/2006/customXml" ds:itemID="{08E38178-8F20-4A81-93CF-785C1D68D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0ebf0-dac7-4181-953a-535b91d297ce"/>
    <ds:schemaRef ds:uri="7f4df16e-b9cd-45dd-9745-88767a86d5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4D5CCE-2429-4441-9CED-AACD8F55FF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70A6B5-99FC-4A2E-BD6D-2744ECE88A47}">
  <ds:schemaRefs>
    <ds:schemaRef ds:uri="http://schemas.microsoft.com/office/2006/metadata/properties"/>
    <ds:schemaRef ds:uri="http://schemas.microsoft.com/office/infopath/2007/PartnerControls"/>
    <ds:schemaRef ds:uri="6cb0ebf0-dac7-4181-953a-535b91d297ce"/>
    <ds:schemaRef ds:uri="7f4df16e-b9cd-45dd-9745-88767a86d5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Meetika Shah</dc:creator>
  <cp:keywords/>
  <dc:description/>
  <cp:lastModifiedBy>Neeraj Sharma</cp:lastModifiedBy>
  <cp:revision>6</cp:revision>
  <dcterms:created xsi:type="dcterms:W3CDTF">2023-09-13T10:54:00Z</dcterms:created>
  <dcterms:modified xsi:type="dcterms:W3CDTF">2024-05-20T05:42:00Z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0x010100F055B36BF4A70C479540F3B58A37AA6A</vt:lpwstr>
  </property>
</Properties>
</file>